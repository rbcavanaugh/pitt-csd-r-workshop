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83E0" w14:textId="5CDF82DE" w:rsidR="00D84ED7" w:rsidRPr="00980A00" w:rsidRDefault="00980A00">
      <w:pPr>
        <w:rPr>
          <w:rFonts w:ascii="Arial" w:hAnsi="Arial" w:cs="Arial"/>
        </w:rPr>
      </w:pPr>
      <w:r w:rsidRPr="00980A00">
        <w:rPr>
          <w:rFonts w:ascii="Arial" w:hAnsi="Arial" w:cs="Arial"/>
        </w:rPr>
        <w:t>Module 3: Data Transformation, Tidying, and Wrangling</w:t>
      </w:r>
    </w:p>
    <w:p w14:paraId="05AC5BB7" w14:textId="792EB98A" w:rsidR="00980A00" w:rsidRPr="00980A00" w:rsidRDefault="00980A00">
      <w:pPr>
        <w:rPr>
          <w:rFonts w:ascii="Arial" w:hAnsi="Arial" w:cs="Arial"/>
        </w:rPr>
      </w:pPr>
      <w:r w:rsidRPr="00980A00">
        <w:rPr>
          <w:rFonts w:ascii="Arial" w:hAnsi="Arial" w:cs="Arial"/>
        </w:rPr>
        <w:t>Outcomes</w:t>
      </w:r>
    </w:p>
    <w:p w14:paraId="1090E849" w14:textId="222BE375" w:rsidR="00980A00" w:rsidRPr="00980A00" w:rsidRDefault="00980A00">
      <w:pPr>
        <w:rPr>
          <w:rFonts w:ascii="Arial" w:hAnsi="Arial" w:cs="Arial"/>
        </w:rPr>
      </w:pPr>
    </w:p>
    <w:p w14:paraId="30BFC38E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>Attendees will understand the value in pre-processing data using R, instead of manually cleansing and tidying in other applications (</w:t>
      </w:r>
      <w:proofErr w:type="gramStart"/>
      <w:r w:rsidRPr="00980A00">
        <w:rPr>
          <w:rFonts w:ascii="Arial" w:hAnsi="Arial" w:cs="Arial"/>
          <w:color w:val="333333"/>
        </w:rPr>
        <w:t>e.g.</w:t>
      </w:r>
      <w:proofErr w:type="gramEnd"/>
      <w:r w:rsidRPr="00980A00">
        <w:rPr>
          <w:rFonts w:ascii="Arial" w:hAnsi="Arial" w:cs="Arial"/>
          <w:color w:val="333333"/>
        </w:rPr>
        <w:t> Excel).</w:t>
      </w:r>
    </w:p>
    <w:p w14:paraId="47BDDCB4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 xml:space="preserve">Attendees will be able to list examples of errors and architectural flaws that may exist within a given raw data set, reason why those errors/flaws may be detrimental to the analytic </w:t>
      </w:r>
      <w:proofErr w:type="gramStart"/>
      <w:r w:rsidRPr="00980A00">
        <w:rPr>
          <w:rFonts w:ascii="Arial" w:hAnsi="Arial" w:cs="Arial"/>
          <w:color w:val="333333"/>
        </w:rPr>
        <w:t>process, and</w:t>
      </w:r>
      <w:proofErr w:type="gramEnd"/>
      <w:r w:rsidRPr="00980A00">
        <w:rPr>
          <w:rFonts w:ascii="Arial" w:hAnsi="Arial" w:cs="Arial"/>
          <w:color w:val="333333"/>
        </w:rPr>
        <w:t xml:space="preserve"> generate solutions for addressing them.</w:t>
      </w:r>
    </w:p>
    <w:p w14:paraId="59C8AF1E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 xml:space="preserve">Attendees will learn how to use several commands from the </w:t>
      </w:r>
      <w:proofErr w:type="spellStart"/>
      <w:r w:rsidRPr="00980A00">
        <w:rPr>
          <w:rFonts w:ascii="Arial" w:hAnsi="Arial" w:cs="Arial"/>
          <w:color w:val="333333"/>
        </w:rPr>
        <w:t>tidyverse</w:t>
      </w:r>
      <w:proofErr w:type="spellEnd"/>
      <w:r w:rsidRPr="00980A00">
        <w:rPr>
          <w:rFonts w:ascii="Arial" w:hAnsi="Arial" w:cs="Arial"/>
          <w:color w:val="333333"/>
        </w:rPr>
        <w:t xml:space="preserve"> library.</w:t>
      </w:r>
    </w:p>
    <w:p w14:paraId="02F307EA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>When given example data, attendees will implement basic R commands learned in previous lessons of this workshop.</w:t>
      </w:r>
    </w:p>
    <w:p w14:paraId="408352B5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>When given example raw data set, attendees will follow a set of instructions using</w:t>
      </w:r>
      <w:r w:rsidRPr="00980A00">
        <w:rPr>
          <w:rStyle w:val="apple-converted-space"/>
          <w:rFonts w:ascii="Arial" w:hAnsi="Arial" w:cs="Arial"/>
          <w:color w:val="333333"/>
        </w:rPr>
        <w:t> </w:t>
      </w:r>
      <w:proofErr w:type="spellStart"/>
      <w:r w:rsidRPr="00980A00">
        <w:rPr>
          <w:rStyle w:val="HTMLCode"/>
          <w:rFonts w:ascii="Arial" w:hAnsi="Arial" w:cs="Arial"/>
          <w:color w:val="333333"/>
          <w:sz w:val="24"/>
          <w:szCs w:val="24"/>
        </w:rPr>
        <w:t>tidyverse</w:t>
      </w:r>
      <w:proofErr w:type="spellEnd"/>
      <w:r w:rsidRPr="00980A00">
        <w:rPr>
          <w:rStyle w:val="apple-converted-space"/>
          <w:rFonts w:ascii="Arial" w:hAnsi="Arial" w:cs="Arial"/>
          <w:color w:val="333333"/>
        </w:rPr>
        <w:t> </w:t>
      </w:r>
      <w:r w:rsidRPr="00980A00">
        <w:rPr>
          <w:rFonts w:ascii="Arial" w:hAnsi="Arial" w:cs="Arial"/>
          <w:color w:val="333333"/>
        </w:rPr>
        <w:t>based commands to transform the data into a ready-to-analyze set.</w:t>
      </w:r>
    </w:p>
    <w:p w14:paraId="0908B42A" w14:textId="77777777" w:rsidR="00980A00" w:rsidRPr="00980A00" w:rsidRDefault="00980A00" w:rsidP="00980A00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980A00">
        <w:rPr>
          <w:rFonts w:ascii="Arial" w:hAnsi="Arial" w:cs="Arial"/>
          <w:color w:val="333333"/>
        </w:rPr>
        <w:t>When given example raw data set, attendees will independently generate solutions to specific problems focused on data tidying, cleansing, and transformation.</w:t>
      </w:r>
    </w:p>
    <w:p w14:paraId="08C1B60E" w14:textId="4978403B" w:rsidR="00980A00" w:rsidRDefault="00980A00">
      <w:pPr>
        <w:rPr>
          <w:rFonts w:ascii="Arial" w:hAnsi="Arial" w:cs="Arial"/>
        </w:rPr>
      </w:pPr>
    </w:p>
    <w:p w14:paraId="25450608" w14:textId="50C42CBB" w:rsidR="00980A00" w:rsidRDefault="00980A00">
      <w:pPr>
        <w:rPr>
          <w:rFonts w:ascii="Arial" w:hAnsi="Arial" w:cs="Arial"/>
        </w:rPr>
      </w:pPr>
      <w:r>
        <w:rPr>
          <w:rFonts w:ascii="Arial" w:hAnsi="Arial" w:cs="Arial"/>
        </w:rPr>
        <w:t>Survey Questions</w:t>
      </w:r>
    </w:p>
    <w:p w14:paraId="10F4E511" w14:textId="1E047C91" w:rsidR="00980A00" w:rsidRDefault="00980A00">
      <w:pPr>
        <w:rPr>
          <w:rFonts w:ascii="Arial" w:hAnsi="Arial" w:cs="Arial"/>
        </w:rPr>
      </w:pPr>
    </w:p>
    <w:p w14:paraId="2D2B93C7" w14:textId="2D8A2C44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well do you feel that you understand the value in pre-processing data using R, instead of manually cleansing and tidying with other applications?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1D691CBE" w14:textId="6A91D78F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well are you able to list examples of errors and architectural flaws that may be found within a data set, and reason why those flaws may impede the analytic process?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well</w:t>
      </w:r>
      <w:r>
        <w:rPr>
          <w:rFonts w:ascii="Arial" w:hAnsi="Arial" w:cs="Arial"/>
        </w:rPr>
        <w:tab/>
        <w:t>Very well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780776CA" w14:textId="1DBCF807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confident are you in using commands from the </w:t>
      </w:r>
      <w:proofErr w:type="spellStart"/>
      <w:r>
        <w:rPr>
          <w:rFonts w:ascii="Arial" w:hAnsi="Arial" w:cs="Arial"/>
        </w:rPr>
        <w:t>tidyverse</w:t>
      </w:r>
      <w:proofErr w:type="spellEnd"/>
      <w:r>
        <w:rPr>
          <w:rFonts w:ascii="Arial" w:hAnsi="Arial" w:cs="Arial"/>
        </w:rPr>
        <w:t xml:space="preserve"> mega-library?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 xml:space="preserve">Fairly </w:t>
      </w:r>
      <w:r>
        <w:rPr>
          <w:rFonts w:ascii="Arial" w:hAnsi="Arial" w:cs="Arial"/>
        </w:rPr>
        <w:t>confident</w:t>
      </w:r>
      <w:r>
        <w:rPr>
          <w:rFonts w:ascii="Arial" w:hAnsi="Arial" w:cs="Arial"/>
        </w:rPr>
        <w:tab/>
        <w:t xml:space="preserve">Very </w:t>
      </w:r>
      <w:r>
        <w:rPr>
          <w:rFonts w:ascii="Arial" w:hAnsi="Arial" w:cs="Arial"/>
        </w:rPr>
        <w:t>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0942BEA4" w14:textId="3CE6085F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given data, how confident are you that you could implement basic R commands learned in this workshop?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5FDBEA91" w14:textId="3760D545" w:rsidR="00980A00" w:rsidRDefault="00980A00" w:rsidP="00980A0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given a raw data set, how confident are you in your ability to follow instructions to transform the data into a ready-to-analyze set?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96E62DD" w14:textId="284DC4B2" w:rsidR="00980A00" w:rsidRPr="00980A00" w:rsidRDefault="00980A00" w:rsidP="00980A00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</w:t>
      </w:r>
      <w:r w:rsidRPr="00980A00">
        <w:rPr>
          <w:rFonts w:ascii="Arial" w:hAnsi="Arial" w:cs="Arial"/>
          <w:color w:val="333333"/>
        </w:rPr>
        <w:t xml:space="preserve"> given </w:t>
      </w:r>
      <w:r>
        <w:rPr>
          <w:rFonts w:ascii="Arial" w:hAnsi="Arial" w:cs="Arial"/>
          <w:color w:val="333333"/>
        </w:rPr>
        <w:t>a</w:t>
      </w:r>
      <w:r w:rsidRPr="00980A00">
        <w:rPr>
          <w:rFonts w:ascii="Arial" w:hAnsi="Arial" w:cs="Arial"/>
          <w:color w:val="333333"/>
        </w:rPr>
        <w:t xml:space="preserve"> raw data set, </w:t>
      </w:r>
      <w:r>
        <w:rPr>
          <w:rFonts w:ascii="Arial" w:hAnsi="Arial" w:cs="Arial"/>
          <w:color w:val="333333"/>
        </w:rPr>
        <w:t xml:space="preserve">how confident are you in your ability to independently </w:t>
      </w:r>
      <w:r w:rsidRPr="00980A00">
        <w:rPr>
          <w:rFonts w:ascii="Arial" w:hAnsi="Arial" w:cs="Arial"/>
          <w:color w:val="333333"/>
        </w:rPr>
        <w:t>generate solutions to specific problems focused on data tidying, cleansing, and transformation</w:t>
      </w:r>
      <w:r>
        <w:rPr>
          <w:rFonts w:ascii="Arial" w:hAnsi="Arial" w:cs="Arial"/>
          <w:color w:val="333333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</w:rPr>
        <w:t>Not at all</w:t>
      </w:r>
      <w:r>
        <w:rPr>
          <w:rFonts w:ascii="Arial" w:hAnsi="Arial" w:cs="Arial"/>
        </w:rPr>
        <w:tab/>
        <w:t>A little bit</w:t>
      </w:r>
      <w:r>
        <w:rPr>
          <w:rFonts w:ascii="Arial" w:hAnsi="Arial" w:cs="Arial"/>
        </w:rPr>
        <w:tab/>
        <w:t>Somewhat</w:t>
      </w:r>
      <w:r>
        <w:rPr>
          <w:rFonts w:ascii="Arial" w:hAnsi="Arial" w:cs="Arial"/>
        </w:rPr>
        <w:tab/>
        <w:t>Fairly confident</w:t>
      </w:r>
      <w:r>
        <w:rPr>
          <w:rFonts w:ascii="Arial" w:hAnsi="Arial" w:cs="Arial"/>
        </w:rPr>
        <w:tab/>
        <w:t>Very confident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br/>
      </w:r>
    </w:p>
    <w:p w14:paraId="4A7FABE4" w14:textId="1EF231C2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4C6B907B" w14:textId="73B58A6F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i/>
          <w:iCs/>
          <w:color w:val="333333"/>
        </w:rPr>
      </w:pPr>
      <w:r>
        <w:rPr>
          <w:rFonts w:ascii="Arial" w:hAnsi="Arial" w:cs="Arial"/>
          <w:color w:val="333333"/>
        </w:rPr>
        <w:t xml:space="preserve">Open Ended: </w:t>
      </w:r>
    </w:p>
    <w:p w14:paraId="38ABC4EF" w14:textId="30AECF9B" w:rsid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</w:p>
    <w:p w14:paraId="18E2853F" w14:textId="56710620" w:rsidR="00980A00" w:rsidRPr="00980A00" w:rsidRDefault="00980A00" w:rsidP="00980A00">
      <w:pPr>
        <w:pStyle w:val="NormalWeb"/>
        <w:spacing w:before="0" w:beforeAutospacing="0" w:after="150" w:afterAutospacing="0"/>
        <w:rPr>
          <w:rFonts w:ascii="Arial" w:hAnsi="Arial" w:cs="Arial"/>
        </w:rPr>
      </w:pPr>
      <w:r>
        <w:rPr>
          <w:rFonts w:ascii="Arial" w:hAnsi="Arial" w:cs="Arial"/>
          <w:color w:val="333333"/>
        </w:rPr>
        <w:t xml:space="preserve">What in this module </w:t>
      </w:r>
      <w:r w:rsidRPr="00980A00">
        <w:rPr>
          <w:rFonts w:ascii="Arial" w:hAnsi="Arial" w:cs="Arial"/>
          <w:b/>
          <w:bCs/>
          <w:color w:val="333333"/>
          <w:u w:val="single"/>
        </w:rPr>
        <w:t>worked well</w:t>
      </w:r>
      <w:r>
        <w:rPr>
          <w:rFonts w:ascii="Arial" w:hAnsi="Arial" w:cs="Arial"/>
          <w:color w:val="333333"/>
        </w:rPr>
        <w:t>? Why?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in this module could be </w:t>
      </w:r>
      <w:r w:rsidRPr="00980A00">
        <w:rPr>
          <w:rFonts w:ascii="Arial" w:hAnsi="Arial" w:cs="Arial"/>
          <w:b/>
          <w:bCs/>
          <w:color w:val="333333"/>
          <w:u w:val="single"/>
        </w:rPr>
        <w:t>improved</w:t>
      </w:r>
      <w:r>
        <w:rPr>
          <w:rFonts w:ascii="Arial" w:hAnsi="Arial" w:cs="Arial"/>
          <w:color w:val="333333"/>
        </w:rPr>
        <w:t xml:space="preserve">? Why?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  <w:t xml:space="preserve">What are you still unsure about? </w:t>
      </w:r>
    </w:p>
    <w:sectPr w:rsidR="00980A00" w:rsidRPr="00980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0A83"/>
    <w:multiLevelType w:val="hybridMultilevel"/>
    <w:tmpl w:val="807A6D48"/>
    <w:lvl w:ilvl="0" w:tplc="D5189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32A1C"/>
    <w:multiLevelType w:val="multilevel"/>
    <w:tmpl w:val="6432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970446">
    <w:abstractNumId w:val="1"/>
  </w:num>
  <w:num w:numId="2" w16cid:durableId="71593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00"/>
    <w:rsid w:val="00187755"/>
    <w:rsid w:val="0039508A"/>
    <w:rsid w:val="00980A00"/>
    <w:rsid w:val="00D8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C305D"/>
  <w15:chartTrackingRefBased/>
  <w15:docId w15:val="{C4C26E3C-E17A-C441-A2DE-B574F639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0A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980A00"/>
  </w:style>
  <w:style w:type="character" w:styleId="HTMLCode">
    <w:name w:val="HTML Code"/>
    <w:basedOn w:val="DefaultParagraphFont"/>
    <w:uiPriority w:val="99"/>
    <w:semiHidden/>
    <w:unhideWhenUsed/>
    <w:rsid w:val="00980A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Goldberg, Emily Bard</dc:creator>
  <cp:keywords/>
  <dc:description/>
  <cp:lastModifiedBy>Goldberg, Emily Bard</cp:lastModifiedBy>
  <cp:revision>1</cp:revision>
  <dcterms:created xsi:type="dcterms:W3CDTF">2022-08-04T15:10:00Z</dcterms:created>
  <dcterms:modified xsi:type="dcterms:W3CDTF">2022-08-04T15:29:00Z</dcterms:modified>
</cp:coreProperties>
</file>